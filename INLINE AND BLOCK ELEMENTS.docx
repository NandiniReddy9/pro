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5436" w14:textId="38D19051" w:rsidR="00567AA6" w:rsidRDefault="00817F83">
      <w:pPr>
        <w:rPr>
          <w:b/>
          <w:bCs/>
          <w:sz w:val="28"/>
          <w:szCs w:val="28"/>
          <w:u w:val="single"/>
          <w:lang w:val="en-US"/>
        </w:rPr>
      </w:pPr>
      <w:r w:rsidRPr="00817F83">
        <w:rPr>
          <w:b/>
          <w:bCs/>
          <w:sz w:val="28"/>
          <w:szCs w:val="28"/>
          <w:u w:val="single"/>
          <w:lang w:val="en-US"/>
        </w:rPr>
        <w:t>INLINE ELEMENTS:</w:t>
      </w:r>
    </w:p>
    <w:p w14:paraId="5A9A3390" w14:textId="2A272506" w:rsidR="00817F83" w:rsidRDefault="00817F83">
      <w:pPr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Inline elements are a specific type of HTML element that are used to format text and other content in the body of an HTML document.</w:t>
      </w:r>
    </w:p>
    <w:p w14:paraId="6401848C" w14:textId="77777777" w:rsidR="00817F83" w:rsidRDefault="00817F83">
      <w:pPr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Unlike block-level elements, which start on a new line and take up the entire width of their parent container, inline elements only take up as much space as necessary to display their content.</w:t>
      </w:r>
    </w:p>
    <w:p w14:paraId="3DED3DFA" w14:textId="3D8F44E3" w:rsidR="00817F83" w:rsidRDefault="00817F83">
      <w:pPr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Some common examples of HTML inline elements:</w:t>
      </w:r>
    </w:p>
    <w:p w14:paraId="3C528318" w14:textId="2C95D1C3" w:rsidR="00817F83" w:rsidRDefault="00817F83" w:rsidP="00817F83">
      <w:pPr>
        <w:pStyle w:val="ListParagraph"/>
        <w:numPr>
          <w:ilvl w:val="0"/>
          <w:numId w:val="2"/>
        </w:numPr>
        <w:rPr>
          <w:rFonts w:ascii="Arial" w:hAnsi="Arial" w:cs="Arial"/>
          <w:color w:val="232323"/>
          <w:sz w:val="27"/>
          <w:szCs w:val="27"/>
        </w:rPr>
      </w:pPr>
      <w:r w:rsidRPr="00F72FB7">
        <w:rPr>
          <w:rFonts w:ascii="Arial" w:hAnsi="Arial" w:cs="Arial"/>
          <w:b/>
          <w:bCs/>
          <w:color w:val="232323"/>
          <w:sz w:val="27"/>
          <w:szCs w:val="27"/>
        </w:rPr>
        <w:t>&lt;a&gt;:</w:t>
      </w:r>
      <w:r>
        <w:rPr>
          <w:rFonts w:ascii="Arial" w:hAnsi="Arial" w:cs="Arial"/>
          <w:color w:val="232323"/>
          <w:sz w:val="27"/>
          <w:szCs w:val="27"/>
        </w:rPr>
        <w:t xml:space="preserve"> The anchor element is used to create hyperlinks to other pages or websites.</w:t>
      </w:r>
    </w:p>
    <w:p w14:paraId="0A9CDDBD" w14:textId="2AA07AA9" w:rsidR="002F29D6" w:rsidRPr="002F29D6" w:rsidRDefault="002F29D6" w:rsidP="000B7585">
      <w:pPr>
        <w:ind w:left="720"/>
        <w:rPr>
          <w:rFonts w:ascii="Arial" w:hAnsi="Arial" w:cs="Arial"/>
          <w:color w:val="232323"/>
          <w:sz w:val="27"/>
          <w:szCs w:val="27"/>
        </w:rPr>
      </w:pPr>
      <w:r w:rsidRPr="00F402A2">
        <w:rPr>
          <w:rFonts w:ascii="Arial" w:hAnsi="Arial" w:cs="Arial"/>
          <w:color w:val="232323"/>
          <w:sz w:val="27"/>
          <w:szCs w:val="27"/>
          <w:u w:val="single"/>
        </w:rPr>
        <w:t>Exa</w:t>
      </w:r>
      <w:r w:rsidR="000B7585" w:rsidRPr="00F402A2">
        <w:rPr>
          <w:rFonts w:ascii="Arial" w:hAnsi="Arial" w:cs="Arial"/>
          <w:color w:val="232323"/>
          <w:sz w:val="27"/>
          <w:szCs w:val="27"/>
          <w:u w:val="single"/>
        </w:rPr>
        <w:t>mp</w:t>
      </w:r>
      <w:r w:rsidRPr="00F402A2">
        <w:rPr>
          <w:rFonts w:ascii="Arial" w:hAnsi="Arial" w:cs="Arial"/>
          <w:color w:val="232323"/>
          <w:sz w:val="27"/>
          <w:szCs w:val="27"/>
          <w:u w:val="single"/>
        </w:rPr>
        <w:t>le:</w:t>
      </w:r>
      <w:r w:rsidR="000B7585">
        <w:rPr>
          <w:rFonts w:ascii="Arial" w:hAnsi="Arial" w:cs="Arial"/>
          <w:color w:val="232323"/>
          <w:sz w:val="27"/>
          <w:szCs w:val="27"/>
        </w:rPr>
        <w:t xml:space="preserve"> </w:t>
      </w:r>
      <w:r>
        <w:rPr>
          <w:rFonts w:ascii="Arial" w:hAnsi="Arial" w:cs="Arial"/>
          <w:color w:val="232323"/>
          <w:sz w:val="27"/>
          <w:szCs w:val="27"/>
        </w:rPr>
        <w:t>&lt;a href</w:t>
      </w:r>
      <w:proofErr w:type="gramStart"/>
      <w:r>
        <w:rPr>
          <w:rFonts w:ascii="Arial" w:hAnsi="Arial" w:cs="Arial"/>
          <w:color w:val="232323"/>
          <w:sz w:val="27"/>
          <w:szCs w:val="27"/>
        </w:rPr>
        <w:t>=”</w:t>
      </w:r>
      <w:r w:rsidR="000B7585">
        <w:rPr>
          <w:rFonts w:ascii="Arial" w:hAnsi="Arial" w:cs="Arial"/>
          <w:color w:val="232323"/>
          <w:sz w:val="27"/>
          <w:szCs w:val="27"/>
        </w:rPr>
        <w:t>link</w:t>
      </w:r>
      <w:proofErr w:type="gramEnd"/>
      <w:r>
        <w:rPr>
          <w:rFonts w:ascii="Arial" w:hAnsi="Arial" w:cs="Arial"/>
          <w:color w:val="232323"/>
          <w:sz w:val="27"/>
          <w:szCs w:val="27"/>
        </w:rPr>
        <w:t>”</w:t>
      </w:r>
      <w:r w:rsidR="000B7585">
        <w:rPr>
          <w:rFonts w:ascii="Arial" w:hAnsi="Arial" w:cs="Arial"/>
          <w:color w:val="232323"/>
          <w:sz w:val="27"/>
          <w:szCs w:val="27"/>
        </w:rPr>
        <w:t>&gt;&lt;/a&gt;</w:t>
      </w:r>
    </w:p>
    <w:p w14:paraId="28554083" w14:textId="58A7A1CE" w:rsidR="00817F83" w:rsidRDefault="00817F83" w:rsidP="00817F83">
      <w:pPr>
        <w:pStyle w:val="ListParagraph"/>
        <w:numPr>
          <w:ilvl w:val="0"/>
          <w:numId w:val="2"/>
        </w:numPr>
        <w:rPr>
          <w:rFonts w:ascii="Arial" w:hAnsi="Arial" w:cs="Arial"/>
          <w:color w:val="232323"/>
          <w:sz w:val="27"/>
          <w:szCs w:val="27"/>
        </w:rPr>
      </w:pPr>
      <w:r w:rsidRPr="00F72FB7">
        <w:rPr>
          <w:rFonts w:ascii="Arial" w:hAnsi="Arial" w:cs="Arial"/>
          <w:b/>
          <w:bCs/>
          <w:color w:val="232323"/>
          <w:sz w:val="27"/>
          <w:szCs w:val="27"/>
        </w:rPr>
        <w:t>&lt;strong&gt;:</w:t>
      </w:r>
      <w:r>
        <w:rPr>
          <w:rFonts w:ascii="Arial" w:hAnsi="Arial" w:cs="Arial"/>
          <w:color w:val="232323"/>
          <w:sz w:val="27"/>
          <w:szCs w:val="27"/>
        </w:rPr>
        <w:t xml:space="preserve"> These are used for important or cri</w:t>
      </w:r>
      <w:r w:rsidR="00382CA2">
        <w:rPr>
          <w:rFonts w:ascii="Arial" w:hAnsi="Arial" w:cs="Arial"/>
          <w:color w:val="232323"/>
          <w:sz w:val="27"/>
          <w:szCs w:val="27"/>
        </w:rPr>
        <w:t>t</w:t>
      </w:r>
      <w:r>
        <w:rPr>
          <w:rFonts w:ascii="Arial" w:hAnsi="Arial" w:cs="Arial"/>
          <w:color w:val="232323"/>
          <w:sz w:val="27"/>
          <w:szCs w:val="27"/>
        </w:rPr>
        <w:t>ical text</w:t>
      </w:r>
      <w:r w:rsidR="00382CA2">
        <w:rPr>
          <w:rFonts w:ascii="Arial" w:hAnsi="Arial" w:cs="Arial"/>
          <w:color w:val="232323"/>
          <w:sz w:val="27"/>
          <w:szCs w:val="27"/>
        </w:rPr>
        <w:t>.</w:t>
      </w:r>
    </w:p>
    <w:p w14:paraId="31F74C62" w14:textId="48883E82" w:rsidR="000B7585" w:rsidRDefault="000B7585" w:rsidP="000B7585">
      <w:pPr>
        <w:pStyle w:val="ListParagraph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Examples: &lt;strong&gt;HELLO&lt;/strong&gt;</w:t>
      </w:r>
    </w:p>
    <w:p w14:paraId="1EE3000C" w14:textId="77777777" w:rsidR="000B7585" w:rsidRPr="000B7585" w:rsidRDefault="000B7585" w:rsidP="000B7585">
      <w:pPr>
        <w:pStyle w:val="ListParagraph"/>
        <w:rPr>
          <w:rFonts w:ascii="Arial" w:hAnsi="Arial" w:cs="Arial"/>
          <w:color w:val="232323"/>
          <w:sz w:val="27"/>
          <w:szCs w:val="27"/>
        </w:rPr>
      </w:pPr>
    </w:p>
    <w:p w14:paraId="00EBC04F" w14:textId="77777777" w:rsidR="000B7585" w:rsidRDefault="00382CA2" w:rsidP="000B7585">
      <w:pPr>
        <w:pStyle w:val="ListParagraph"/>
        <w:numPr>
          <w:ilvl w:val="0"/>
          <w:numId w:val="2"/>
        </w:numPr>
        <w:rPr>
          <w:rFonts w:ascii="Arial" w:hAnsi="Arial" w:cs="Arial"/>
          <w:color w:val="232323"/>
          <w:sz w:val="27"/>
          <w:szCs w:val="27"/>
        </w:rPr>
      </w:pPr>
      <w:r w:rsidRPr="00F72FB7">
        <w:rPr>
          <w:rFonts w:ascii="Arial" w:hAnsi="Arial" w:cs="Arial"/>
          <w:b/>
          <w:bCs/>
          <w:color w:val="232323"/>
          <w:sz w:val="27"/>
          <w:szCs w:val="27"/>
        </w:rPr>
        <w:t>&lt;emp&gt;:</w:t>
      </w:r>
      <w:r>
        <w:rPr>
          <w:rFonts w:ascii="Arial" w:hAnsi="Arial" w:cs="Arial"/>
          <w:color w:val="232323"/>
          <w:sz w:val="27"/>
          <w:szCs w:val="27"/>
        </w:rPr>
        <w:t xml:space="preserve"> this is used to indicate emphasis or stress.</w:t>
      </w:r>
    </w:p>
    <w:p w14:paraId="50485F52" w14:textId="698E6276" w:rsidR="000B7585" w:rsidRDefault="000B7585" w:rsidP="000B7585">
      <w:pPr>
        <w:pStyle w:val="ListParagraph"/>
        <w:rPr>
          <w:rFonts w:ascii="Arial" w:hAnsi="Arial" w:cs="Arial"/>
          <w:color w:val="232323"/>
          <w:sz w:val="27"/>
          <w:szCs w:val="27"/>
        </w:rPr>
      </w:pPr>
      <w:r w:rsidRPr="00F402A2">
        <w:rPr>
          <w:rFonts w:ascii="Arial" w:hAnsi="Arial" w:cs="Arial"/>
          <w:color w:val="232323"/>
          <w:sz w:val="27"/>
          <w:szCs w:val="27"/>
          <w:u w:val="single"/>
        </w:rPr>
        <w:t>Example:</w:t>
      </w:r>
      <w:r>
        <w:rPr>
          <w:rFonts w:ascii="Arial" w:hAnsi="Arial" w:cs="Arial"/>
          <w:color w:val="232323"/>
          <w:sz w:val="27"/>
          <w:szCs w:val="27"/>
        </w:rPr>
        <w:t xml:space="preserve"> </w:t>
      </w:r>
      <w:r w:rsidRPr="000B7585">
        <w:rPr>
          <w:rFonts w:ascii="Arial" w:hAnsi="Arial" w:cs="Arial"/>
          <w:color w:val="232323"/>
          <w:sz w:val="27"/>
          <w:szCs w:val="27"/>
        </w:rPr>
        <w:t>&lt;emp&gt;Hello&lt;/emp&gt;</w:t>
      </w:r>
    </w:p>
    <w:p w14:paraId="6F96EE9E" w14:textId="77777777" w:rsidR="000B7585" w:rsidRPr="000B7585" w:rsidRDefault="000B7585" w:rsidP="000B7585">
      <w:pPr>
        <w:pStyle w:val="ListParagraph"/>
        <w:rPr>
          <w:rFonts w:ascii="Arial" w:hAnsi="Arial" w:cs="Arial"/>
          <w:color w:val="232323"/>
          <w:sz w:val="27"/>
          <w:szCs w:val="27"/>
        </w:rPr>
      </w:pPr>
    </w:p>
    <w:p w14:paraId="4542B61A" w14:textId="0C4D05C8" w:rsidR="006E1221" w:rsidRPr="000B7585" w:rsidRDefault="006E1221" w:rsidP="00817F83">
      <w:pPr>
        <w:pStyle w:val="ListParagraph"/>
        <w:numPr>
          <w:ilvl w:val="0"/>
          <w:numId w:val="2"/>
        </w:numPr>
        <w:rPr>
          <w:rFonts w:ascii="Arial" w:hAnsi="Arial" w:cs="Arial"/>
          <w:color w:val="232323"/>
          <w:sz w:val="27"/>
          <w:szCs w:val="27"/>
        </w:rPr>
      </w:pPr>
      <w:r w:rsidRPr="00F72FB7">
        <w:rPr>
          <w:rFonts w:ascii="Arial" w:hAnsi="Arial" w:cs="Arial"/>
          <w:b/>
          <w:bCs/>
          <w:color w:val="232323"/>
          <w:sz w:val="30"/>
          <w:szCs w:val="30"/>
        </w:rPr>
        <w:t>&lt;span&gt;:</w:t>
      </w:r>
      <w:r>
        <w:rPr>
          <w:rFonts w:ascii="Arial" w:hAnsi="Arial" w:cs="Arial"/>
          <w:color w:val="232323"/>
          <w:sz w:val="30"/>
          <w:szCs w:val="30"/>
        </w:rPr>
        <w:t xml:space="preserve"> The span element is a generic inline container that can be used to group other inline elements for styling or other purposes</w:t>
      </w:r>
      <w:ins w:id="0" w:author="rnandinireddy93@gmail.com">
        <w:r w:rsidR="00896833">
          <w:rPr>
            <w:rFonts w:ascii="Arial" w:hAnsi="Arial" w:cs="Arial"/>
            <w:color w:val="232323"/>
            <w:sz w:val="30"/>
            <w:szCs w:val="30"/>
          </w:rPr>
          <w:t>.</w:t>
        </w:r>
      </w:ins>
    </w:p>
    <w:p w14:paraId="01E3902B" w14:textId="33C94658" w:rsidR="000B7585" w:rsidRPr="000B7585" w:rsidRDefault="000B7585" w:rsidP="000B7585">
      <w:pPr>
        <w:pStyle w:val="ListParagraph"/>
        <w:rPr>
          <w:rFonts w:ascii="Arial" w:hAnsi="Arial" w:cs="Arial"/>
          <w:color w:val="232323"/>
          <w:sz w:val="27"/>
          <w:szCs w:val="27"/>
        </w:rPr>
      </w:pPr>
      <w:r w:rsidRPr="00F402A2">
        <w:rPr>
          <w:rFonts w:ascii="Arial" w:hAnsi="Arial" w:cs="Arial"/>
          <w:color w:val="232323"/>
          <w:sz w:val="30"/>
          <w:szCs w:val="30"/>
          <w:u w:val="single"/>
        </w:rPr>
        <w:t>Exampl</w:t>
      </w:r>
      <w:r w:rsidR="00F402A2" w:rsidRPr="00F402A2">
        <w:rPr>
          <w:rFonts w:ascii="Arial" w:hAnsi="Arial" w:cs="Arial"/>
          <w:color w:val="232323"/>
          <w:sz w:val="30"/>
          <w:szCs w:val="30"/>
          <w:u w:val="single"/>
        </w:rPr>
        <w:t>e</w:t>
      </w:r>
      <w:r w:rsidRPr="00F402A2">
        <w:rPr>
          <w:rFonts w:ascii="Arial" w:hAnsi="Arial" w:cs="Arial"/>
          <w:color w:val="232323"/>
          <w:sz w:val="30"/>
          <w:szCs w:val="30"/>
          <w:u w:val="single"/>
        </w:rPr>
        <w:t>:</w:t>
      </w:r>
      <w:r>
        <w:rPr>
          <w:rFonts w:ascii="Arial" w:hAnsi="Arial" w:cs="Arial"/>
          <w:color w:val="232323"/>
          <w:sz w:val="30"/>
          <w:szCs w:val="30"/>
        </w:rPr>
        <w:t xml:space="preserve"> &lt;span&gt;Hello&lt;/span&gt;</w:t>
      </w:r>
    </w:p>
    <w:p w14:paraId="7EA8C203" w14:textId="5FD0EB9B" w:rsidR="000C511B" w:rsidRPr="000B7585" w:rsidRDefault="000C511B" w:rsidP="00817F83">
      <w:pPr>
        <w:pStyle w:val="ListParagraph"/>
        <w:numPr>
          <w:ilvl w:val="0"/>
          <w:numId w:val="2"/>
        </w:numPr>
        <w:rPr>
          <w:rFonts w:ascii="Arial" w:hAnsi="Arial" w:cs="Arial"/>
          <w:color w:val="232323"/>
          <w:sz w:val="27"/>
          <w:szCs w:val="27"/>
        </w:rPr>
      </w:pPr>
      <w:r w:rsidRPr="00F72FB7">
        <w:rPr>
          <w:rFonts w:ascii="Arial" w:hAnsi="Arial" w:cs="Arial"/>
          <w:b/>
          <w:bCs/>
          <w:color w:val="232323"/>
          <w:sz w:val="30"/>
          <w:szCs w:val="30"/>
        </w:rPr>
        <w:t>&lt;img&gt;:</w:t>
      </w:r>
      <w:r>
        <w:rPr>
          <w:rFonts w:ascii="Arial" w:hAnsi="Arial" w:cs="Arial"/>
          <w:color w:val="232323"/>
          <w:sz w:val="30"/>
          <w:szCs w:val="30"/>
        </w:rPr>
        <w:t xml:space="preserve"> The image element is used to insert images into an HTML document.</w:t>
      </w:r>
    </w:p>
    <w:p w14:paraId="6CEB83B4" w14:textId="4B9C733D" w:rsidR="000B7585" w:rsidRPr="000B7585" w:rsidRDefault="000B7585" w:rsidP="000B7585">
      <w:pPr>
        <w:pStyle w:val="ListParagraph"/>
        <w:rPr>
          <w:rFonts w:ascii="Arial" w:hAnsi="Arial" w:cs="Arial"/>
          <w:color w:val="232323"/>
          <w:sz w:val="27"/>
          <w:szCs w:val="27"/>
        </w:rPr>
      </w:pPr>
      <w:r w:rsidRPr="00F402A2">
        <w:rPr>
          <w:rFonts w:ascii="Arial" w:hAnsi="Arial" w:cs="Arial"/>
          <w:color w:val="232323"/>
          <w:sz w:val="30"/>
          <w:szCs w:val="30"/>
          <w:u w:val="single"/>
        </w:rPr>
        <w:t>Example:</w:t>
      </w:r>
      <w:r>
        <w:rPr>
          <w:rFonts w:ascii="Arial" w:hAnsi="Arial" w:cs="Arial"/>
          <w:color w:val="232323"/>
          <w:sz w:val="30"/>
          <w:szCs w:val="30"/>
        </w:rPr>
        <w:t xml:space="preserve"> &lt;</w:t>
      </w:r>
      <w:proofErr w:type="spellStart"/>
      <w:r>
        <w:rPr>
          <w:rFonts w:ascii="Arial" w:hAnsi="Arial" w:cs="Arial"/>
          <w:color w:val="232323"/>
          <w:sz w:val="30"/>
          <w:szCs w:val="30"/>
        </w:rPr>
        <w:t>img</w:t>
      </w:r>
      <w:proofErr w:type="spellEnd"/>
      <w:r>
        <w:rPr>
          <w:rFonts w:ascii="Arial" w:hAnsi="Arial" w:cs="Arial"/>
          <w:color w:val="232323"/>
          <w:sz w:val="30"/>
          <w:szCs w:val="30"/>
        </w:rPr>
        <w:t xml:space="preserve"> src</w:t>
      </w:r>
      <w:proofErr w:type="gramStart"/>
      <w:r>
        <w:rPr>
          <w:rFonts w:ascii="Arial" w:hAnsi="Arial" w:cs="Arial"/>
          <w:color w:val="232323"/>
          <w:sz w:val="30"/>
          <w:szCs w:val="30"/>
        </w:rPr>
        <w:t>=”link</w:t>
      </w:r>
      <w:proofErr w:type="gramEnd"/>
      <w:r>
        <w:rPr>
          <w:rFonts w:ascii="Arial" w:hAnsi="Arial" w:cs="Arial"/>
          <w:color w:val="232323"/>
          <w:sz w:val="30"/>
          <w:szCs w:val="30"/>
        </w:rPr>
        <w:t>”&gt;</w:t>
      </w:r>
    </w:p>
    <w:p w14:paraId="47ADF035" w14:textId="76E5062E" w:rsidR="00F72FB7" w:rsidRDefault="00F72FB7" w:rsidP="00F72FB7">
      <w:pPr>
        <w:pStyle w:val="ListParagraph"/>
        <w:rPr>
          <w:rFonts w:ascii="Arial" w:hAnsi="Arial" w:cs="Arial"/>
          <w:color w:val="232323"/>
          <w:sz w:val="30"/>
          <w:szCs w:val="30"/>
        </w:rPr>
      </w:pPr>
    </w:p>
    <w:p w14:paraId="4B2B0640" w14:textId="6B4296EB" w:rsidR="00F72FB7" w:rsidRDefault="00F72FB7" w:rsidP="00F72FB7">
      <w:pPr>
        <w:rPr>
          <w:rFonts w:ascii="Arial" w:hAnsi="Arial" w:cs="Arial"/>
          <w:b/>
          <w:bCs/>
          <w:color w:val="232323"/>
          <w:sz w:val="28"/>
          <w:szCs w:val="28"/>
          <w:u w:val="single"/>
        </w:rPr>
      </w:pPr>
      <w:r w:rsidRPr="00F72FB7">
        <w:rPr>
          <w:rFonts w:ascii="Arial" w:hAnsi="Arial" w:cs="Arial"/>
          <w:b/>
          <w:bCs/>
          <w:color w:val="232323"/>
          <w:sz w:val="28"/>
          <w:szCs w:val="28"/>
          <w:u w:val="single"/>
        </w:rPr>
        <w:t>BLOCK ELEMENTS:</w:t>
      </w:r>
    </w:p>
    <w:p w14:paraId="74A49B1F" w14:textId="1F14AC5B" w:rsidR="00F72FB7" w:rsidRDefault="00F72FB7" w:rsidP="00F72FB7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Unlike inline elements, block elements take up the full width of their parent container and create a line break before and after the element. They are often used to create structural elements such as headings, paragraphs, lists, tables and forms.</w:t>
      </w:r>
    </w:p>
    <w:p w14:paraId="7ADB1631" w14:textId="690B4C77" w:rsidR="00F72FB7" w:rsidRPr="000B7585" w:rsidRDefault="002F29D6" w:rsidP="000B7585">
      <w:pPr>
        <w:pStyle w:val="ListParagraph"/>
        <w:numPr>
          <w:ilvl w:val="0"/>
          <w:numId w:val="2"/>
        </w:numPr>
        <w:rPr>
          <w:rFonts w:ascii="Arial" w:hAnsi="Arial" w:cs="Arial"/>
          <w:color w:val="232323"/>
          <w:sz w:val="30"/>
          <w:szCs w:val="30"/>
        </w:rPr>
      </w:pPr>
      <w:r w:rsidRPr="000B7585">
        <w:rPr>
          <w:rFonts w:ascii="Arial" w:hAnsi="Arial" w:cs="Arial"/>
          <w:b/>
          <w:bCs/>
          <w:color w:val="232323"/>
          <w:sz w:val="30"/>
          <w:szCs w:val="30"/>
        </w:rPr>
        <w:t>&lt;div&gt;:</w:t>
      </w:r>
      <w:r w:rsidRPr="000B7585">
        <w:rPr>
          <w:rFonts w:ascii="Arial" w:hAnsi="Arial" w:cs="Arial"/>
          <w:color w:val="232323"/>
          <w:sz w:val="30"/>
          <w:szCs w:val="30"/>
        </w:rPr>
        <w:t xml:space="preserve"> The div element is a generic block-level container that is often used to group other HTML elements together for styling or other purposes.</w:t>
      </w:r>
    </w:p>
    <w:p w14:paraId="21B8198A" w14:textId="4BFDB9C2" w:rsidR="002F29D6" w:rsidRPr="00F402A2" w:rsidRDefault="002F29D6" w:rsidP="00F72FB7">
      <w:pPr>
        <w:rPr>
          <w:rFonts w:ascii="Arial" w:hAnsi="Arial" w:cs="Arial"/>
          <w:color w:val="232323"/>
          <w:sz w:val="30"/>
          <w:szCs w:val="30"/>
          <w:u w:val="single"/>
        </w:rPr>
      </w:pPr>
      <w:r w:rsidRPr="00F402A2">
        <w:rPr>
          <w:rFonts w:ascii="Arial" w:hAnsi="Arial" w:cs="Arial"/>
          <w:color w:val="232323"/>
          <w:sz w:val="30"/>
          <w:szCs w:val="30"/>
          <w:u w:val="single"/>
        </w:rPr>
        <w:t xml:space="preserve">Example: </w:t>
      </w:r>
    </w:p>
    <w:p w14:paraId="4509AC43" w14:textId="77777777" w:rsidR="000B7585" w:rsidRPr="002F29D6" w:rsidRDefault="002F29D6" w:rsidP="000B7585">
      <w:pPr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&lt;div&gt;…</w:t>
      </w:r>
      <w:proofErr w:type="gramStart"/>
      <w:r>
        <w:rPr>
          <w:rFonts w:ascii="Arial" w:hAnsi="Arial" w:cs="Arial"/>
          <w:color w:val="232323"/>
          <w:sz w:val="30"/>
          <w:szCs w:val="30"/>
        </w:rPr>
        <w:t>…..</w:t>
      </w:r>
      <w:proofErr w:type="gramEnd"/>
      <w:r w:rsidR="000B7585">
        <w:rPr>
          <w:rFonts w:ascii="Arial" w:hAnsi="Arial" w:cs="Arial"/>
          <w:color w:val="232323"/>
          <w:sz w:val="30"/>
          <w:szCs w:val="30"/>
        </w:rPr>
        <w:t>&lt;/div&gt;</w:t>
      </w:r>
    </w:p>
    <w:p w14:paraId="76ED01DB" w14:textId="1B4DF91F" w:rsidR="002F29D6" w:rsidRDefault="000B7585" w:rsidP="000B7585">
      <w:pPr>
        <w:pStyle w:val="ListParagraph"/>
        <w:numPr>
          <w:ilvl w:val="0"/>
          <w:numId w:val="2"/>
        </w:numPr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b/>
          <w:bCs/>
          <w:color w:val="232323"/>
          <w:sz w:val="30"/>
          <w:szCs w:val="30"/>
        </w:rPr>
        <w:lastRenderedPageBreak/>
        <w:t>&lt;p&gt;:</w:t>
      </w:r>
      <w:r>
        <w:rPr>
          <w:rFonts w:ascii="Arial" w:hAnsi="Arial" w:cs="Arial"/>
          <w:color w:val="232323"/>
          <w:sz w:val="30"/>
          <w:szCs w:val="30"/>
        </w:rPr>
        <w:t xml:space="preserve"> The p element is used to represent a paragraph of text.</w:t>
      </w:r>
    </w:p>
    <w:p w14:paraId="195AE618" w14:textId="5FCC3612" w:rsidR="000B7585" w:rsidRPr="00F402A2" w:rsidRDefault="000B7585" w:rsidP="000B7585">
      <w:pPr>
        <w:pStyle w:val="ListParagraph"/>
        <w:rPr>
          <w:rFonts w:ascii="Arial" w:hAnsi="Arial" w:cs="Arial"/>
          <w:color w:val="232323"/>
          <w:sz w:val="30"/>
          <w:szCs w:val="30"/>
          <w:u w:val="single"/>
        </w:rPr>
      </w:pPr>
      <w:r w:rsidRPr="00F402A2">
        <w:rPr>
          <w:rFonts w:ascii="Arial" w:hAnsi="Arial" w:cs="Arial"/>
          <w:color w:val="232323"/>
          <w:sz w:val="30"/>
          <w:szCs w:val="30"/>
          <w:u w:val="single"/>
        </w:rPr>
        <w:t>Example:</w:t>
      </w:r>
    </w:p>
    <w:p w14:paraId="5CEB1B6E" w14:textId="56B9FE48" w:rsidR="000B7585" w:rsidRDefault="000B7585" w:rsidP="000B7585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&lt;p&gt; Welcome to HTML&lt;/P&gt;</w:t>
      </w:r>
    </w:p>
    <w:p w14:paraId="385CE61A" w14:textId="2EEB27A5" w:rsidR="000B7585" w:rsidRDefault="000B7585" w:rsidP="000B7585">
      <w:pPr>
        <w:rPr>
          <w:rFonts w:ascii="Arial" w:hAnsi="Arial" w:cs="Arial"/>
          <w:color w:val="232323"/>
          <w:sz w:val="30"/>
          <w:szCs w:val="30"/>
        </w:rPr>
      </w:pPr>
    </w:p>
    <w:p w14:paraId="0E5CAAC7" w14:textId="6F3F9D47" w:rsidR="000B7585" w:rsidRDefault="000B7585" w:rsidP="000B7585">
      <w:pPr>
        <w:pStyle w:val="ListParagraph"/>
        <w:numPr>
          <w:ilvl w:val="0"/>
          <w:numId w:val="2"/>
        </w:numPr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b/>
          <w:bCs/>
          <w:color w:val="232323"/>
          <w:sz w:val="30"/>
          <w:szCs w:val="30"/>
        </w:rPr>
        <w:t>&lt;h1&gt; to &lt;h6&gt;:</w:t>
      </w:r>
      <w:r>
        <w:rPr>
          <w:rFonts w:ascii="Arial" w:hAnsi="Arial" w:cs="Arial"/>
          <w:color w:val="232323"/>
          <w:sz w:val="30"/>
          <w:szCs w:val="30"/>
        </w:rPr>
        <w:t xml:space="preserve"> The h1 to h6 elements are used to represent headings of different levels of importance.</w:t>
      </w:r>
    </w:p>
    <w:p w14:paraId="7681B276" w14:textId="38432E46" w:rsidR="000B7585" w:rsidRPr="00F402A2" w:rsidRDefault="000B7585" w:rsidP="000B7585">
      <w:pPr>
        <w:ind w:left="360"/>
        <w:rPr>
          <w:rFonts w:ascii="Arial" w:hAnsi="Arial" w:cs="Arial"/>
          <w:color w:val="232323"/>
          <w:sz w:val="30"/>
          <w:szCs w:val="30"/>
          <w:u w:val="single"/>
        </w:rPr>
      </w:pPr>
      <w:r w:rsidRPr="00F402A2">
        <w:rPr>
          <w:rFonts w:ascii="Arial" w:hAnsi="Arial" w:cs="Arial"/>
          <w:color w:val="232323"/>
          <w:sz w:val="30"/>
          <w:szCs w:val="30"/>
          <w:u w:val="single"/>
        </w:rPr>
        <w:t>Example:</w:t>
      </w:r>
    </w:p>
    <w:p w14:paraId="2F83FF06" w14:textId="529CF37B" w:rsidR="000B7585" w:rsidRDefault="000B7585" w:rsidP="000B7585">
      <w:pPr>
        <w:ind w:left="360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&lt;h1&gt;Hello World&lt;/h1&gt;</w:t>
      </w:r>
    </w:p>
    <w:p w14:paraId="63A88E12" w14:textId="424247D1" w:rsidR="000B7585" w:rsidRDefault="000B7585" w:rsidP="000B7585">
      <w:pPr>
        <w:ind w:left="360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&lt;h2&gt;Hello World&lt;/h2&gt;</w:t>
      </w:r>
    </w:p>
    <w:p w14:paraId="26A5C148" w14:textId="6D07EFEF" w:rsidR="000B7585" w:rsidRDefault="000B7585" w:rsidP="000B7585">
      <w:pPr>
        <w:ind w:left="360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&lt;h3&gt;Hello World&lt;/h3&gt;</w:t>
      </w:r>
    </w:p>
    <w:p w14:paraId="16D7B5CC" w14:textId="4E04D9EE" w:rsidR="000B7585" w:rsidRDefault="000B7585" w:rsidP="000B7585">
      <w:pPr>
        <w:ind w:left="360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&lt;h4&gt;Hello World&lt;/h4&gt;</w:t>
      </w:r>
    </w:p>
    <w:p w14:paraId="0B09655B" w14:textId="1425A4AE" w:rsidR="000B7585" w:rsidRDefault="000B7585" w:rsidP="000B7585">
      <w:pPr>
        <w:ind w:left="360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&lt;h5&gt;Hello World&lt;/h5&gt;</w:t>
      </w:r>
    </w:p>
    <w:p w14:paraId="032B5E23" w14:textId="477EDD75" w:rsidR="000B7585" w:rsidRDefault="000B7585" w:rsidP="000B7585">
      <w:pPr>
        <w:ind w:left="360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&lt;h6&gt;Hello World&lt;/h6&gt;</w:t>
      </w:r>
    </w:p>
    <w:p w14:paraId="69029F47" w14:textId="29FB23CC" w:rsidR="00F2261F" w:rsidRPr="00F2261F" w:rsidRDefault="00F2261F" w:rsidP="00F2261F">
      <w:pPr>
        <w:pStyle w:val="ListParagraph"/>
        <w:numPr>
          <w:ilvl w:val="0"/>
          <w:numId w:val="2"/>
        </w:numPr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</w:t>
      </w:r>
      <w:r>
        <w:rPr>
          <w:rFonts w:ascii="Arial" w:hAnsi="Arial" w:cs="Arial"/>
          <w:b/>
          <w:bCs/>
          <w:color w:val="232323"/>
          <w:sz w:val="30"/>
          <w:szCs w:val="30"/>
        </w:rPr>
        <w:t>ul&gt;:</w:t>
      </w:r>
      <w:r>
        <w:rPr>
          <w:rFonts w:ascii="Arial" w:hAnsi="Arial" w:cs="Arial"/>
          <w:color w:val="232323"/>
          <w:sz w:val="30"/>
          <w:szCs w:val="30"/>
        </w:rPr>
        <w:t xml:space="preserve"> Is used to create the unordered lists.</w:t>
      </w:r>
    </w:p>
    <w:p w14:paraId="60F8AB23" w14:textId="0E0C220B" w:rsidR="00F2261F" w:rsidRPr="00F402A2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  <w:u w:val="single"/>
        </w:rPr>
      </w:pPr>
      <w:r w:rsidRPr="00F402A2">
        <w:rPr>
          <w:rFonts w:ascii="Arial" w:hAnsi="Arial" w:cs="Arial"/>
          <w:color w:val="232323"/>
          <w:sz w:val="30"/>
          <w:szCs w:val="30"/>
          <w:u w:val="single"/>
        </w:rPr>
        <w:t>Exampl</w:t>
      </w:r>
      <w:r w:rsidR="00F402A2" w:rsidRPr="00F402A2">
        <w:rPr>
          <w:rFonts w:ascii="Arial" w:hAnsi="Arial" w:cs="Arial"/>
          <w:color w:val="232323"/>
          <w:sz w:val="30"/>
          <w:szCs w:val="30"/>
          <w:u w:val="single"/>
        </w:rPr>
        <w:t>e</w:t>
      </w:r>
      <w:r w:rsidRPr="00F402A2">
        <w:rPr>
          <w:rFonts w:ascii="Arial" w:hAnsi="Arial" w:cs="Arial"/>
          <w:color w:val="232323"/>
          <w:sz w:val="30"/>
          <w:szCs w:val="30"/>
          <w:u w:val="single"/>
        </w:rPr>
        <w:t>:</w:t>
      </w:r>
    </w:p>
    <w:p w14:paraId="1FAAF204" w14:textId="77777777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&lt;ul&gt;</w:t>
      </w:r>
    </w:p>
    <w:p w14:paraId="0C7DDF98" w14:textId="56A9D4D5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One</w:t>
      </w:r>
    </w:p>
    <w:p w14:paraId="799776FA" w14:textId="4B05DC4F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Two</w:t>
      </w:r>
    </w:p>
    <w:p w14:paraId="325D9850" w14:textId="2E62F477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Three</w:t>
      </w:r>
    </w:p>
    <w:p w14:paraId="74DD0132" w14:textId="24F6C8BF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Four</w:t>
      </w:r>
    </w:p>
    <w:p w14:paraId="4DB8D75D" w14:textId="3C76FCDE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&lt;/ul&gt;</w:t>
      </w:r>
    </w:p>
    <w:p w14:paraId="3BCFB0C8" w14:textId="29BDC438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</w:p>
    <w:p w14:paraId="701D70D5" w14:textId="55707ECB" w:rsidR="00F2261F" w:rsidRDefault="00F2261F" w:rsidP="00F2261F">
      <w:pPr>
        <w:pStyle w:val="ListParagraph"/>
        <w:numPr>
          <w:ilvl w:val="0"/>
          <w:numId w:val="2"/>
        </w:numPr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b/>
          <w:bCs/>
          <w:color w:val="232323"/>
          <w:sz w:val="30"/>
          <w:szCs w:val="30"/>
        </w:rPr>
        <w:t>&lt;</w:t>
      </w:r>
      <w:r w:rsidRPr="00F2261F">
        <w:rPr>
          <w:rFonts w:ascii="Arial" w:hAnsi="Arial" w:cs="Arial"/>
          <w:color w:val="232323"/>
          <w:sz w:val="30"/>
          <w:szCs w:val="30"/>
        </w:rPr>
        <w:t>ol</w:t>
      </w:r>
      <w:r>
        <w:rPr>
          <w:rFonts w:ascii="Arial" w:hAnsi="Arial" w:cs="Arial"/>
          <w:b/>
          <w:bCs/>
          <w:color w:val="232323"/>
          <w:sz w:val="30"/>
          <w:szCs w:val="30"/>
        </w:rPr>
        <w:t>&gt;:</w:t>
      </w:r>
      <w:r>
        <w:rPr>
          <w:rFonts w:ascii="Arial" w:hAnsi="Arial" w:cs="Arial"/>
          <w:color w:val="232323"/>
          <w:sz w:val="30"/>
          <w:szCs w:val="30"/>
        </w:rPr>
        <w:t xml:space="preserve"> Is used to create the ordered lists.</w:t>
      </w:r>
    </w:p>
    <w:p w14:paraId="57BD1BD8" w14:textId="6A5D1AF1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  <w:u w:val="single"/>
        </w:rPr>
      </w:pPr>
      <w:r w:rsidRPr="00F402A2">
        <w:rPr>
          <w:rFonts w:ascii="Arial" w:hAnsi="Arial" w:cs="Arial"/>
          <w:color w:val="232323"/>
          <w:sz w:val="30"/>
          <w:szCs w:val="30"/>
          <w:u w:val="single"/>
        </w:rPr>
        <w:t>Example:</w:t>
      </w:r>
    </w:p>
    <w:p w14:paraId="10DF7C0D" w14:textId="6F963E77" w:rsidR="00F402A2" w:rsidRPr="00F402A2" w:rsidRDefault="00F402A2" w:rsidP="00F2261F">
      <w:pPr>
        <w:pStyle w:val="ListParagraph"/>
        <w:rPr>
          <w:rFonts w:ascii="Arial" w:hAnsi="Arial" w:cs="Arial"/>
          <w:color w:val="232323"/>
          <w:sz w:val="30"/>
          <w:szCs w:val="30"/>
          <w:u w:val="single"/>
        </w:rPr>
      </w:pPr>
      <w:r>
        <w:rPr>
          <w:rFonts w:ascii="Arial" w:hAnsi="Arial" w:cs="Arial"/>
          <w:color w:val="232323"/>
          <w:sz w:val="30"/>
          <w:szCs w:val="30"/>
          <w:u w:val="single"/>
        </w:rPr>
        <w:t>&lt;ol&gt;</w:t>
      </w:r>
    </w:p>
    <w:p w14:paraId="4186B2C3" w14:textId="4A5A8D6F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One</w:t>
      </w:r>
    </w:p>
    <w:p w14:paraId="765172EE" w14:textId="5B17FCC4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Two</w:t>
      </w:r>
    </w:p>
    <w:p w14:paraId="511E7239" w14:textId="4AB95DE8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Three</w:t>
      </w:r>
    </w:p>
    <w:p w14:paraId="005460D6" w14:textId="2E8E910D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Four</w:t>
      </w:r>
    </w:p>
    <w:p w14:paraId="02F4554E" w14:textId="5C175691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&lt;/ol&gt;</w:t>
      </w:r>
    </w:p>
    <w:p w14:paraId="0660E88C" w14:textId="4EC5FD9A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</w:p>
    <w:p w14:paraId="1C9EE65F" w14:textId="7CA6C13D" w:rsidR="00F2261F" w:rsidRDefault="00F2261F" w:rsidP="00F2261F">
      <w:pPr>
        <w:pStyle w:val="ListParagraph"/>
        <w:numPr>
          <w:ilvl w:val="0"/>
          <w:numId w:val="2"/>
        </w:numPr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b/>
          <w:bCs/>
          <w:color w:val="232323"/>
          <w:sz w:val="30"/>
          <w:szCs w:val="30"/>
        </w:rPr>
        <w:lastRenderedPageBreak/>
        <w:t>&lt;table&gt;:</w:t>
      </w:r>
      <w:r>
        <w:rPr>
          <w:rFonts w:ascii="Arial" w:hAnsi="Arial" w:cs="Arial"/>
          <w:color w:val="232323"/>
          <w:sz w:val="30"/>
          <w:szCs w:val="30"/>
        </w:rPr>
        <w:t xml:space="preserve"> The table element is used to create tables on a webpage.</w:t>
      </w:r>
    </w:p>
    <w:p w14:paraId="24502DA9" w14:textId="71E75091" w:rsidR="00F2261F" w:rsidRPr="00F402A2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  <w:u w:val="single"/>
        </w:rPr>
      </w:pPr>
      <w:r w:rsidRPr="00F402A2">
        <w:rPr>
          <w:rFonts w:ascii="Arial" w:hAnsi="Arial" w:cs="Arial"/>
          <w:color w:val="232323"/>
          <w:sz w:val="30"/>
          <w:szCs w:val="30"/>
          <w:u w:val="single"/>
        </w:rPr>
        <w:t>Example:</w:t>
      </w:r>
    </w:p>
    <w:p w14:paraId="180C9AC7" w14:textId="36244564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&lt;table&gt;</w:t>
      </w:r>
    </w:p>
    <w:p w14:paraId="3A3D28CD" w14:textId="7054AA98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&lt;table border=”2”&gt;</w:t>
      </w:r>
    </w:p>
    <w:p w14:paraId="7B218E23" w14:textId="17FE48D1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&lt;thead&gt;</w:t>
      </w:r>
    </w:p>
    <w:p w14:paraId="113C3067" w14:textId="311EFE8B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&lt;tr&gt;</w:t>
      </w:r>
    </w:p>
    <w:p w14:paraId="501FAE44" w14:textId="6D625846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&lt;th&gt;id&lt;/th&gt;</w:t>
      </w:r>
    </w:p>
    <w:p w14:paraId="70E161A0" w14:textId="05449966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&lt;th&gt;name&lt;/th&gt;</w:t>
      </w:r>
    </w:p>
    <w:p w14:paraId="33BD9BA6" w14:textId="232E2A62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&lt;/tr&gt;</w:t>
      </w:r>
    </w:p>
    <w:p w14:paraId="3D1CBE7A" w14:textId="5A2EEDAD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&lt;/thead&gt;</w:t>
      </w:r>
    </w:p>
    <w:p w14:paraId="5560EB60" w14:textId="0232A070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</w:p>
    <w:p w14:paraId="6B41A501" w14:textId="6E77666C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&lt;tbody&gt;</w:t>
      </w:r>
    </w:p>
    <w:p w14:paraId="75A13B7C" w14:textId="0E6A71B3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&lt;tr&gt;</w:t>
      </w:r>
    </w:p>
    <w:p w14:paraId="24989E72" w14:textId="044B46CC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&lt;td&gt;101&lt;/td&gt;</w:t>
      </w:r>
    </w:p>
    <w:p w14:paraId="56E7A5B9" w14:textId="464F3211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&lt;td&gt;Nandini&lt;/td&gt;</w:t>
      </w:r>
    </w:p>
    <w:p w14:paraId="674088F8" w14:textId="571C2FA6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&lt;/tr&gt;</w:t>
      </w:r>
    </w:p>
    <w:p w14:paraId="6F5CD10A" w14:textId="2C77038B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&lt;tr&gt;</w:t>
      </w:r>
    </w:p>
    <w:p w14:paraId="6CCFB9CB" w14:textId="09BA298D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&lt;td&gt;102&lt;/td&gt;</w:t>
      </w:r>
    </w:p>
    <w:p w14:paraId="45D8BDBF" w14:textId="389B3EE0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&lt;td&gt;Sanjana&lt;/td&gt;</w:t>
      </w:r>
    </w:p>
    <w:p w14:paraId="36C7EDC5" w14:textId="0FC6EE31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&lt;/tr&gt;</w:t>
      </w:r>
    </w:p>
    <w:p w14:paraId="5DAC894B" w14:textId="44826872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&lt;/tbody&gt;</w:t>
      </w:r>
    </w:p>
    <w:p w14:paraId="59EDB96D" w14:textId="77777777" w:rsid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</w:p>
    <w:p w14:paraId="56F3D91F" w14:textId="35742A2A" w:rsidR="00F2261F" w:rsidRP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>&lt;/table&gt;</w:t>
      </w:r>
    </w:p>
    <w:p w14:paraId="07B8B879" w14:textId="1424C827" w:rsidR="00F2261F" w:rsidRP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</w:p>
    <w:p w14:paraId="3C84BBBF" w14:textId="7814B6E1" w:rsidR="000B7585" w:rsidRPr="00F2261F" w:rsidRDefault="00F2261F" w:rsidP="00F2261F">
      <w:pPr>
        <w:pStyle w:val="ListParagraph"/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color w:val="232323"/>
          <w:sz w:val="30"/>
          <w:szCs w:val="30"/>
        </w:rPr>
        <w:t xml:space="preserve"> </w:t>
      </w:r>
    </w:p>
    <w:p w14:paraId="660A8862" w14:textId="3D1EF6FC" w:rsidR="000B7585" w:rsidRDefault="000B7585" w:rsidP="000B7585">
      <w:pPr>
        <w:pStyle w:val="ListParagraph"/>
        <w:rPr>
          <w:rFonts w:ascii="Arial" w:hAnsi="Arial" w:cs="Arial"/>
          <w:color w:val="232323"/>
          <w:sz w:val="30"/>
          <w:szCs w:val="30"/>
        </w:rPr>
      </w:pPr>
    </w:p>
    <w:p w14:paraId="67F60427" w14:textId="77777777" w:rsidR="000B7585" w:rsidRPr="000B7585" w:rsidRDefault="000B7585" w:rsidP="000B7585">
      <w:pPr>
        <w:pStyle w:val="ListParagraph"/>
        <w:rPr>
          <w:rFonts w:ascii="Arial" w:hAnsi="Arial" w:cs="Arial"/>
          <w:color w:val="232323"/>
          <w:sz w:val="30"/>
          <w:szCs w:val="30"/>
        </w:rPr>
      </w:pPr>
    </w:p>
    <w:p w14:paraId="124AA1F4" w14:textId="3C37D232" w:rsidR="002F29D6" w:rsidRPr="00F72FB7" w:rsidRDefault="002F29D6" w:rsidP="00F72FB7">
      <w:pPr>
        <w:rPr>
          <w:rFonts w:ascii="Arial" w:hAnsi="Arial" w:cs="Arial"/>
          <w:b/>
          <w:bCs/>
          <w:color w:val="232323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232323"/>
          <w:sz w:val="28"/>
          <w:szCs w:val="28"/>
          <w:u w:val="single"/>
        </w:rPr>
        <w:t xml:space="preserve">         </w:t>
      </w:r>
    </w:p>
    <w:p w14:paraId="24CC001F" w14:textId="77777777" w:rsidR="000C511B" w:rsidRPr="00F72FB7" w:rsidRDefault="000C511B" w:rsidP="00F72FB7">
      <w:pPr>
        <w:ind w:left="360"/>
        <w:rPr>
          <w:rFonts w:ascii="Arial" w:hAnsi="Arial" w:cs="Arial"/>
          <w:color w:val="232323"/>
          <w:sz w:val="27"/>
          <w:szCs w:val="27"/>
        </w:rPr>
      </w:pPr>
    </w:p>
    <w:p w14:paraId="1563DFA5" w14:textId="77777777" w:rsidR="00817F83" w:rsidRPr="00817F83" w:rsidRDefault="00817F83">
      <w:pPr>
        <w:rPr>
          <w:rFonts w:ascii="Arial" w:hAnsi="Arial" w:cs="Arial"/>
          <w:color w:val="232323"/>
          <w:sz w:val="27"/>
          <w:szCs w:val="27"/>
        </w:rPr>
      </w:pPr>
    </w:p>
    <w:sectPr w:rsidR="00817F83" w:rsidRPr="00817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F3FFD"/>
    <w:multiLevelType w:val="multilevel"/>
    <w:tmpl w:val="034A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336D0"/>
    <w:multiLevelType w:val="multilevel"/>
    <w:tmpl w:val="FD5A153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7D67932"/>
    <w:multiLevelType w:val="multilevel"/>
    <w:tmpl w:val="9D9E4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F2B37D3"/>
    <w:multiLevelType w:val="hybridMultilevel"/>
    <w:tmpl w:val="7C3A5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965AD"/>
    <w:multiLevelType w:val="multilevel"/>
    <w:tmpl w:val="AF76B8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8F076F"/>
    <w:multiLevelType w:val="multilevel"/>
    <w:tmpl w:val="CD1C25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2D6A81"/>
    <w:multiLevelType w:val="multilevel"/>
    <w:tmpl w:val="3A9C03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852665">
    <w:abstractNumId w:val="2"/>
  </w:num>
  <w:num w:numId="2" w16cid:durableId="652023760">
    <w:abstractNumId w:val="3"/>
  </w:num>
  <w:num w:numId="3" w16cid:durableId="894700769">
    <w:abstractNumId w:val="0"/>
  </w:num>
  <w:num w:numId="4" w16cid:durableId="1534928675">
    <w:abstractNumId w:val="5"/>
  </w:num>
  <w:num w:numId="5" w16cid:durableId="305210887">
    <w:abstractNumId w:val="4"/>
  </w:num>
  <w:num w:numId="6" w16cid:durableId="519899752">
    <w:abstractNumId w:val="1"/>
  </w:num>
  <w:num w:numId="7" w16cid:durableId="29144584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nandinireddy93@gmail.com">
    <w15:presenceInfo w15:providerId="Windows Live" w15:userId="2270fa43898bfe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83"/>
    <w:rsid w:val="000B7585"/>
    <w:rsid w:val="000C511B"/>
    <w:rsid w:val="002F29D6"/>
    <w:rsid w:val="00382CA2"/>
    <w:rsid w:val="00567AA6"/>
    <w:rsid w:val="006E1221"/>
    <w:rsid w:val="00817F83"/>
    <w:rsid w:val="00896833"/>
    <w:rsid w:val="008E6C1E"/>
    <w:rsid w:val="00F2261F"/>
    <w:rsid w:val="00F402A2"/>
    <w:rsid w:val="00F7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AFAB"/>
  <w15:chartTrackingRefBased/>
  <w15:docId w15:val="{61864ABB-78CE-408A-B480-FA4CAFE3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2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6">
    <w:name w:val="my-6"/>
    <w:basedOn w:val="Normal"/>
    <w:rsid w:val="0081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17F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2F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rnandinireddy93@gmail.com</dc:creator>
  <cp:keywords/>
  <dc:description/>
  <cp:lastModifiedBy>rnandinireddy93@gmail.com</cp:lastModifiedBy>
  <cp:revision>2</cp:revision>
  <dcterms:created xsi:type="dcterms:W3CDTF">2024-07-31T07:41:00Z</dcterms:created>
  <dcterms:modified xsi:type="dcterms:W3CDTF">2024-07-31T07:41:00Z</dcterms:modified>
</cp:coreProperties>
</file>